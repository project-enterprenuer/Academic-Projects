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18" w:rsidRPr="00905C0E" w:rsidRDefault="00976818" w:rsidP="00976818">
      <w:pPr>
        <w:jc w:val="center"/>
        <w:rPr>
          <w:b/>
          <w:bCs/>
          <w:color w:val="E36C0A"/>
          <w:kern w:val="36"/>
          <w:sz w:val="26"/>
          <w:szCs w:val="26"/>
        </w:rPr>
      </w:pPr>
      <w:r w:rsidRPr="00905C0E">
        <w:rPr>
          <w:bCs/>
          <w:color w:val="E36C0A"/>
          <w:kern w:val="36"/>
          <w:sz w:val="26"/>
          <w:szCs w:val="26"/>
        </w:rPr>
        <w:t>DEPARTMENT OF ELECTRICAL AND ELECTRONICS ENGINEERING</w:t>
      </w:r>
    </w:p>
    <w:p w:rsidR="00976818" w:rsidRPr="00905C0E" w:rsidRDefault="00976818" w:rsidP="00976818">
      <w:pPr>
        <w:widowControl w:val="0"/>
        <w:autoSpaceDE w:val="0"/>
        <w:autoSpaceDN w:val="0"/>
        <w:adjustRightInd w:val="0"/>
        <w:ind w:right="-50"/>
        <w:jc w:val="center"/>
        <w:rPr>
          <w:sz w:val="28"/>
          <w:szCs w:val="28"/>
        </w:rPr>
      </w:pPr>
      <w:r w:rsidRPr="00905C0E">
        <w:rPr>
          <w:b/>
          <w:sz w:val="28"/>
          <w:szCs w:val="28"/>
        </w:rPr>
        <w:t xml:space="preserve">   </w:t>
      </w:r>
      <w:r w:rsidRPr="00905C0E">
        <w:rPr>
          <w:b/>
          <w:bCs/>
          <w:sz w:val="28"/>
          <w:szCs w:val="28"/>
        </w:rPr>
        <w:t>ST.ANN’S COLLEGE OF ENGINEERING &amp; TECHNOLOGY,</w:t>
      </w:r>
      <w:r w:rsidRPr="00905C0E">
        <w:rPr>
          <w:b/>
          <w:bCs/>
          <w:spacing w:val="-1"/>
          <w:sz w:val="28"/>
          <w:szCs w:val="28"/>
        </w:rPr>
        <w:t>CHIRALA</w:t>
      </w:r>
    </w:p>
    <w:p w:rsidR="00976818" w:rsidRDefault="00976818" w:rsidP="00177A27">
      <w:pPr>
        <w:widowControl w:val="0"/>
        <w:tabs>
          <w:tab w:val="left" w:pos="8910"/>
        </w:tabs>
        <w:autoSpaceDE w:val="0"/>
        <w:autoSpaceDN w:val="0"/>
        <w:adjustRightInd w:val="0"/>
        <w:spacing w:before="240"/>
        <w:ind w:right="-30"/>
        <w:jc w:val="center"/>
        <w:rPr>
          <w:b/>
          <w:color w:val="92D050"/>
          <w:spacing w:val="-14"/>
          <w:sz w:val="28"/>
          <w:szCs w:val="28"/>
        </w:rPr>
      </w:pPr>
      <w:r w:rsidRPr="007A192D">
        <w:rPr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b/>
          <w:color w:val="92D050"/>
          <w:spacing w:val="-14"/>
          <w:sz w:val="28"/>
          <w:szCs w:val="28"/>
        </w:rPr>
        <w:t>Affiliated to JNTU</w:t>
      </w:r>
      <w:r>
        <w:rPr>
          <w:b/>
          <w:color w:val="92D050"/>
          <w:spacing w:val="-14"/>
          <w:sz w:val="28"/>
          <w:szCs w:val="28"/>
        </w:rPr>
        <w:t>K, Kakinada )</w:t>
      </w:r>
    </w:p>
    <w:p w:rsidR="00976818" w:rsidRDefault="00976818" w:rsidP="00177A27">
      <w:pPr>
        <w:widowControl w:val="0"/>
        <w:tabs>
          <w:tab w:val="left" w:pos="8910"/>
        </w:tabs>
        <w:autoSpaceDE w:val="0"/>
        <w:autoSpaceDN w:val="0"/>
        <w:adjustRightInd w:val="0"/>
        <w:spacing w:before="240"/>
        <w:ind w:right="-30"/>
        <w:jc w:val="center"/>
        <w:rPr>
          <w:b/>
          <w:color w:val="92D050"/>
          <w:spacing w:val="-14"/>
          <w:sz w:val="28"/>
          <w:szCs w:val="28"/>
        </w:rPr>
      </w:pPr>
      <w:r w:rsidRPr="007A192D">
        <w:rPr>
          <w:b/>
          <w:color w:val="92D050"/>
          <w:spacing w:val="-14"/>
          <w:sz w:val="28"/>
          <w:szCs w:val="28"/>
        </w:rPr>
        <w:t>(Accredited</w:t>
      </w:r>
      <w:r>
        <w:rPr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b/>
          <w:color w:val="92D050"/>
          <w:spacing w:val="-14"/>
          <w:sz w:val="28"/>
          <w:szCs w:val="28"/>
        </w:rPr>
        <w:t xml:space="preserve">NAAC Accredition with ‘A’ Grade, </w:t>
      </w:r>
      <w:r w:rsidRPr="007A192D">
        <w:rPr>
          <w:b/>
          <w:color w:val="92D050"/>
          <w:spacing w:val="-14"/>
          <w:sz w:val="28"/>
          <w:szCs w:val="28"/>
        </w:rPr>
        <w:t>IE (I) Kolkata)</w:t>
      </w:r>
    </w:p>
    <w:p w:rsidR="00976818" w:rsidRDefault="00976818" w:rsidP="00976818">
      <w:pPr>
        <w:autoSpaceDE w:val="0"/>
        <w:autoSpaceDN w:val="0"/>
        <w:adjustRightInd w:val="0"/>
        <w:ind w:left="-1134" w:right="544"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2188845</wp:posOffset>
            </wp:positionH>
            <wp:positionV relativeFrom="margin">
              <wp:posOffset>1786890</wp:posOffset>
            </wp:positionV>
            <wp:extent cx="1466850" cy="1133475"/>
            <wp:effectExtent l="19050" t="0" r="0" b="0"/>
            <wp:wrapSquare wrapText="bothSides"/>
            <wp:docPr id="3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 xml:space="preserve">        </w:t>
      </w:r>
    </w:p>
    <w:p w:rsidR="00976818" w:rsidRPr="004E5FC1" w:rsidRDefault="00976818" w:rsidP="00976818">
      <w:pPr>
        <w:autoSpaceDE w:val="0"/>
        <w:autoSpaceDN w:val="0"/>
        <w:adjustRightInd w:val="0"/>
        <w:ind w:left="-1134" w:right="544"/>
        <w:jc w:val="center"/>
        <w:rPr>
          <w:sz w:val="32"/>
          <w:szCs w:val="32"/>
          <w:u w:val="single"/>
        </w:rPr>
      </w:pPr>
      <w:r w:rsidRPr="004E5FC1">
        <w:rPr>
          <w:b/>
          <w:sz w:val="32"/>
          <w:szCs w:val="32"/>
        </w:rPr>
        <w:t xml:space="preserve">        </w:t>
      </w:r>
    </w:p>
    <w:p w:rsidR="00976818" w:rsidRDefault="00976818" w:rsidP="00976818">
      <w:pPr>
        <w:autoSpaceDE w:val="0"/>
        <w:autoSpaceDN w:val="0"/>
        <w:adjustRightInd w:val="0"/>
        <w:ind w:right="139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:rsidR="00976818" w:rsidRDefault="00976818" w:rsidP="00976818">
      <w:pPr>
        <w:autoSpaceDE w:val="0"/>
        <w:autoSpaceDN w:val="0"/>
        <w:adjustRightInd w:val="0"/>
        <w:ind w:right="544"/>
        <w:rPr>
          <w:b/>
          <w:sz w:val="32"/>
          <w:szCs w:val="32"/>
        </w:rPr>
      </w:pPr>
    </w:p>
    <w:p w:rsidR="00976818" w:rsidRDefault="00976818" w:rsidP="00976818">
      <w:pPr>
        <w:autoSpaceDE w:val="0"/>
        <w:autoSpaceDN w:val="0"/>
        <w:adjustRightInd w:val="0"/>
        <w:ind w:right="544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    </w:t>
      </w:r>
      <w:r w:rsidRPr="004E5FC1">
        <w:rPr>
          <w:b/>
          <w:sz w:val="32"/>
          <w:szCs w:val="32"/>
          <w:u w:val="single"/>
        </w:rPr>
        <w:t>CERTIFICATE</w:t>
      </w:r>
    </w:p>
    <w:p w:rsidR="00976818" w:rsidRPr="00976818" w:rsidRDefault="00976818" w:rsidP="00177A27">
      <w:pPr>
        <w:autoSpaceDE w:val="0"/>
        <w:autoSpaceDN w:val="0"/>
        <w:adjustRightInd w:val="0"/>
        <w:ind w:right="544"/>
        <w:jc w:val="both"/>
        <w:rPr>
          <w:b/>
          <w:sz w:val="32"/>
          <w:szCs w:val="32"/>
          <w:u w:val="single"/>
        </w:rPr>
      </w:pPr>
      <w:r w:rsidRPr="00A62BF7">
        <w:t xml:space="preserve">This is </w:t>
      </w:r>
      <w:r>
        <w:t>to certify that the project report</w:t>
      </w:r>
      <w:r w:rsidRPr="00A62BF7">
        <w:t xml:space="preserve"> entitled</w:t>
      </w:r>
      <w:r>
        <w:t xml:space="preserve"> </w:t>
      </w:r>
      <w:r w:rsidRPr="002B4D6B">
        <w:rPr>
          <w:b/>
        </w:rPr>
        <w:t>“</w:t>
      </w:r>
      <w:r w:rsidR="00177A27">
        <w:rPr>
          <w:b/>
          <w:color w:val="FF0000"/>
          <w:spacing w:val="1"/>
          <w:sz w:val="28"/>
          <w:szCs w:val="28"/>
        </w:rPr>
        <w:t>DISTRIBUTION SYSTEM POWER FLOW CONTROL BY USING DPFC METHOD</w:t>
      </w:r>
      <w:r w:rsidRPr="002B4D6B">
        <w:rPr>
          <w:b/>
        </w:rPr>
        <w:t>”</w:t>
      </w:r>
      <w:r w:rsidR="007A0658">
        <w:t xml:space="preserve"> </w:t>
      </w:r>
      <w:r w:rsidRPr="000748EC">
        <w:t xml:space="preserve">is the </w:t>
      </w:r>
      <w:r>
        <w:t xml:space="preserve">bonafide </w:t>
      </w:r>
      <w:r w:rsidR="007A0658">
        <w:t xml:space="preserve">work done </w:t>
      </w:r>
      <w:r w:rsidRPr="000748EC">
        <w:t xml:space="preserve">by </w:t>
      </w:r>
      <w:r>
        <w:t xml:space="preserve">Mr./Ms…………………………………………………………………… </w:t>
      </w:r>
      <w:r w:rsidRPr="000748EC">
        <w:t xml:space="preserve"> </w:t>
      </w:r>
      <w:r>
        <w:t>with Reg</w:t>
      </w:r>
      <w:r w:rsidRPr="000748EC">
        <w:t>d no:</w:t>
      </w:r>
      <w:r>
        <w:rPr>
          <w:b/>
        </w:rPr>
        <w:t xml:space="preserve">………………  </w:t>
      </w:r>
      <w:r w:rsidRPr="000748EC">
        <w:t xml:space="preserve">submitted in the partial fulfillment of the requirements for the award of </w:t>
      </w:r>
      <w:r>
        <w:t>Bachelor of T</w:t>
      </w:r>
      <w:r w:rsidRPr="000748EC">
        <w:t xml:space="preserve">echnology in </w:t>
      </w:r>
      <w:r>
        <w:rPr>
          <w:b/>
          <w:bCs/>
          <w:spacing w:val="-1"/>
          <w:sz w:val="23"/>
          <w:szCs w:val="23"/>
        </w:rPr>
        <w:t>ELECTRICAL &amp; ELECTRONICS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pacing w:val="-1"/>
          <w:sz w:val="23"/>
          <w:szCs w:val="23"/>
        </w:rPr>
        <w:t>E</w:t>
      </w:r>
      <w:r>
        <w:rPr>
          <w:b/>
          <w:bCs/>
          <w:sz w:val="23"/>
          <w:szCs w:val="23"/>
        </w:rPr>
        <w:t>NG</w:t>
      </w:r>
      <w:r>
        <w:rPr>
          <w:b/>
          <w:bCs/>
          <w:spacing w:val="-1"/>
          <w:sz w:val="23"/>
          <w:szCs w:val="23"/>
        </w:rPr>
        <w:t>IN</w:t>
      </w:r>
      <w:r>
        <w:rPr>
          <w:b/>
          <w:bCs/>
          <w:sz w:val="23"/>
          <w:szCs w:val="23"/>
        </w:rPr>
        <w:t>EER</w:t>
      </w:r>
      <w:r>
        <w:rPr>
          <w:b/>
          <w:bCs/>
          <w:spacing w:val="-1"/>
          <w:sz w:val="23"/>
          <w:szCs w:val="23"/>
        </w:rPr>
        <w:t>I</w:t>
      </w:r>
      <w:r>
        <w:rPr>
          <w:b/>
          <w:bCs/>
          <w:sz w:val="23"/>
          <w:szCs w:val="23"/>
        </w:rPr>
        <w:t>NG</w:t>
      </w:r>
      <w:r w:rsidRPr="000748EC">
        <w:t xml:space="preserve"> </w:t>
      </w:r>
      <w:r>
        <w:t>of during the academic year (2010-2014).</w:t>
      </w:r>
      <w:r w:rsidRPr="000748EC">
        <w:t xml:space="preserve"> </w:t>
      </w:r>
      <w:r>
        <w:t>The results embodied in this project report have not been submitted to any other University or Institute for the award of any degree or diploma.</w:t>
      </w:r>
    </w:p>
    <w:p w:rsidR="00976818" w:rsidRPr="00EF29D6" w:rsidRDefault="00976818" w:rsidP="00976818">
      <w:pPr>
        <w:widowControl w:val="0"/>
        <w:tabs>
          <w:tab w:val="left" w:pos="8820"/>
        </w:tabs>
        <w:autoSpaceDE w:val="0"/>
        <w:autoSpaceDN w:val="0"/>
        <w:adjustRightInd w:val="0"/>
        <w:ind w:right="40"/>
        <w:jc w:val="both"/>
        <w:rPr>
          <w:sz w:val="23"/>
          <w:szCs w:val="23"/>
        </w:rPr>
      </w:pPr>
    </w:p>
    <w:p w:rsidR="00976818" w:rsidRDefault="00976818" w:rsidP="00976818">
      <w:pPr>
        <w:tabs>
          <w:tab w:val="left" w:pos="1620"/>
        </w:tabs>
        <w:jc w:val="both"/>
      </w:pPr>
    </w:p>
    <w:p w:rsidR="00976818" w:rsidRDefault="00976818" w:rsidP="00976818">
      <w:pPr>
        <w:tabs>
          <w:tab w:val="left" w:pos="1620"/>
        </w:tabs>
        <w:jc w:val="both"/>
      </w:pPr>
    </w:p>
    <w:p w:rsidR="00976818" w:rsidRPr="00A62BF7" w:rsidRDefault="00976818" w:rsidP="00976818">
      <w:pPr>
        <w:autoSpaceDE w:val="0"/>
        <w:autoSpaceDN w:val="0"/>
        <w:adjustRightInd w:val="0"/>
        <w:rPr>
          <w:b/>
          <w:i/>
          <w:sz w:val="32"/>
          <w:szCs w:val="32"/>
        </w:rPr>
      </w:pPr>
      <w:r>
        <w:t xml:space="preserve">  </w:t>
      </w:r>
      <w:r>
        <w:rPr>
          <w:b/>
          <w:i/>
        </w:rPr>
        <w:t xml:space="preserve">                 </w:t>
      </w:r>
      <w:r w:rsidRPr="00A62BF7">
        <w:rPr>
          <w:b/>
          <w:i/>
        </w:rPr>
        <w:t>Project Guide</w:t>
      </w:r>
      <w:r>
        <w:rPr>
          <w:b/>
          <w:i/>
        </w:rPr>
        <w:t xml:space="preserve">                                                                             Head of the Department</w:t>
      </w:r>
    </w:p>
    <w:p w:rsidR="00976818" w:rsidRPr="00E4445C" w:rsidRDefault="00976818" w:rsidP="00976818">
      <w:pPr>
        <w:tabs>
          <w:tab w:val="left" w:pos="1620"/>
        </w:tabs>
        <w:jc w:val="both"/>
        <w:rPr>
          <w:b/>
        </w:rPr>
      </w:pPr>
      <w:r>
        <w:rPr>
          <w:b/>
        </w:rPr>
        <w:t xml:space="preserve">           </w:t>
      </w:r>
      <w:r w:rsidRPr="00E4445C">
        <w:rPr>
          <w:b/>
        </w:rPr>
        <w:t>Mr</w:t>
      </w:r>
      <w:r>
        <w:rPr>
          <w:b/>
        </w:rPr>
        <w:t>. Y.NARAYANA RAO, M.TECH</w:t>
      </w:r>
      <w:r w:rsidRPr="00E4445C">
        <w:rPr>
          <w:b/>
        </w:rPr>
        <w:t xml:space="preserve">                          </w:t>
      </w:r>
      <w:r>
        <w:rPr>
          <w:b/>
        </w:rPr>
        <w:t xml:space="preserve">                  </w:t>
      </w:r>
      <w:r w:rsidRPr="00E4445C">
        <w:rPr>
          <w:b/>
        </w:rPr>
        <w:t>Mr</w:t>
      </w:r>
      <w:r>
        <w:rPr>
          <w:b/>
        </w:rPr>
        <w:t>.</w:t>
      </w:r>
      <w:r w:rsidRPr="00E4445C">
        <w:rPr>
          <w:b/>
        </w:rPr>
        <w:t xml:space="preserve"> S.V.D.ANIL KUMAR, M.Tech(Ph.D)</w:t>
      </w:r>
    </w:p>
    <w:p w:rsidR="00976818" w:rsidRDefault="006D7F1E" w:rsidP="00976818">
      <w:pPr>
        <w:tabs>
          <w:tab w:val="left" w:pos="1620"/>
        </w:tabs>
        <w:jc w:val="both"/>
      </w:pPr>
      <w:r>
        <w:t xml:space="preserve">     </w:t>
      </w:r>
      <w:r w:rsidR="007A0658">
        <w:t>Associate</w:t>
      </w:r>
      <w:r w:rsidR="00976818" w:rsidRPr="00DB4721">
        <w:t xml:space="preserve"> Professor</w:t>
      </w:r>
      <w:r w:rsidR="007A0658">
        <w:t>, Department of EEE</w:t>
      </w:r>
      <w:r w:rsidR="00976818">
        <w:rPr>
          <w:b/>
        </w:rPr>
        <w:t xml:space="preserve">                                 </w:t>
      </w:r>
      <w:r>
        <w:rPr>
          <w:b/>
        </w:rPr>
        <w:t xml:space="preserve">      </w:t>
      </w:r>
      <w:r w:rsidR="00976818" w:rsidRPr="00DC550F">
        <w:t>Associate Professor</w:t>
      </w:r>
      <w:r w:rsidR="00976818">
        <w:t>,</w:t>
      </w:r>
      <w:r w:rsidR="00976818" w:rsidRPr="00E4445C">
        <w:t xml:space="preserve"> </w:t>
      </w:r>
      <w:r w:rsidR="007A0658">
        <w:t>Department of EEE</w:t>
      </w:r>
    </w:p>
    <w:p w:rsidR="00976818" w:rsidRDefault="00976818" w:rsidP="00976818">
      <w:pPr>
        <w:tabs>
          <w:tab w:val="left" w:pos="1620"/>
        </w:tabs>
        <w:jc w:val="both"/>
      </w:pPr>
    </w:p>
    <w:p w:rsidR="00976818" w:rsidRDefault="00976818" w:rsidP="00976818">
      <w:pPr>
        <w:tabs>
          <w:tab w:val="left" w:pos="1620"/>
        </w:tabs>
        <w:jc w:val="both"/>
      </w:pPr>
    </w:p>
    <w:p w:rsidR="00976818" w:rsidRDefault="00976818" w:rsidP="00976818">
      <w:pPr>
        <w:tabs>
          <w:tab w:val="left" w:pos="1620"/>
        </w:tabs>
        <w:jc w:val="both"/>
      </w:pPr>
    </w:p>
    <w:p w:rsidR="00976818" w:rsidRDefault="00976818" w:rsidP="00177A27">
      <w:pPr>
        <w:tabs>
          <w:tab w:val="left" w:pos="1620"/>
        </w:tabs>
        <w:jc w:val="center"/>
      </w:pPr>
      <w:r w:rsidRPr="008C4BD5">
        <w:rPr>
          <w:b/>
          <w:sz w:val="28"/>
          <w:szCs w:val="28"/>
        </w:rPr>
        <w:t>Signature of External Examiner</w:t>
      </w:r>
    </w:p>
    <w:p w:rsidR="00976818" w:rsidRDefault="00976818" w:rsidP="00976818">
      <w:pPr>
        <w:tabs>
          <w:tab w:val="left" w:pos="1620"/>
        </w:tabs>
        <w:jc w:val="both"/>
      </w:pPr>
    </w:p>
    <w:p w:rsidR="00976818" w:rsidRDefault="00976818" w:rsidP="00976818">
      <w:pPr>
        <w:numPr>
          <w:ins w:id="0" w:author="Administrator" w:date="2010-05-26T09:59:00Z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</w:t>
      </w:r>
    </w:p>
    <w:p w:rsidR="00976818" w:rsidRPr="008C4BD5" w:rsidRDefault="00976818" w:rsidP="0097681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976818" w:rsidRDefault="00976818" w:rsidP="00976818">
      <w:pPr>
        <w:tabs>
          <w:tab w:val="left" w:pos="1620"/>
        </w:tabs>
        <w:jc w:val="both"/>
      </w:pPr>
    </w:p>
    <w:p w:rsidR="00976818" w:rsidRPr="00DC550F" w:rsidRDefault="00976818" w:rsidP="00976818">
      <w:pPr>
        <w:tabs>
          <w:tab w:val="left" w:pos="1620"/>
        </w:tabs>
        <w:jc w:val="both"/>
      </w:pPr>
    </w:p>
    <w:p w:rsidR="00976818" w:rsidRDefault="00976818" w:rsidP="00976818">
      <w:pPr>
        <w:autoSpaceDE w:val="0"/>
        <w:autoSpaceDN w:val="0"/>
        <w:adjustRightInd w:val="0"/>
        <w:spacing w:line="480" w:lineRule="auto"/>
        <w:jc w:val="both"/>
      </w:pPr>
      <w:r>
        <w:t xml:space="preserve">       </w:t>
      </w:r>
    </w:p>
    <w:p w:rsidR="00976818" w:rsidRDefault="00976818" w:rsidP="00976818">
      <w:pPr>
        <w:spacing w:line="360" w:lineRule="auto"/>
        <w:jc w:val="center"/>
        <w:rPr>
          <w:b/>
        </w:rPr>
      </w:pPr>
    </w:p>
    <w:p w:rsidR="00976818" w:rsidRPr="008C4BD5" w:rsidRDefault="00976818" w:rsidP="00976818">
      <w:pPr>
        <w:spacing w:line="360" w:lineRule="auto"/>
        <w:jc w:val="center"/>
        <w:rPr>
          <w:b/>
          <w:sz w:val="28"/>
          <w:szCs w:val="28"/>
        </w:rPr>
      </w:pPr>
    </w:p>
    <w:p w:rsidR="00976818" w:rsidRPr="008C4BD5" w:rsidRDefault="00976818" w:rsidP="00976818">
      <w:pPr>
        <w:numPr>
          <w:ins w:id="1" w:author="Administrator" w:date="2010-05-26T09:59:00Z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</w:p>
    <w:sectPr w:rsidR="00976818" w:rsidRPr="008C4BD5" w:rsidSect="00A242C8">
      <w:footerReference w:type="even" r:id="rId8"/>
      <w:pgSz w:w="12240" w:h="15840"/>
      <w:pgMar w:top="709" w:right="1041" w:bottom="1276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A77" w:rsidRDefault="00B55A77" w:rsidP="00EE7167">
      <w:pPr>
        <w:spacing w:after="0" w:line="240" w:lineRule="auto"/>
      </w:pPr>
      <w:r>
        <w:separator/>
      </w:r>
    </w:p>
  </w:endnote>
  <w:endnote w:type="continuationSeparator" w:id="1">
    <w:p w:rsidR="00B55A77" w:rsidRDefault="00B55A77" w:rsidP="00EE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D9" w:rsidRDefault="006744D9" w:rsidP="00B858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4C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2FD9" w:rsidRDefault="00B55A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A77" w:rsidRDefault="00B55A77" w:rsidP="00EE7167">
      <w:pPr>
        <w:spacing w:after="0" w:line="240" w:lineRule="auto"/>
      </w:pPr>
      <w:r>
        <w:separator/>
      </w:r>
    </w:p>
  </w:footnote>
  <w:footnote w:type="continuationSeparator" w:id="1">
    <w:p w:rsidR="00B55A77" w:rsidRDefault="00B55A77" w:rsidP="00EE7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6818"/>
    <w:rsid w:val="00177A27"/>
    <w:rsid w:val="00321DDE"/>
    <w:rsid w:val="006744D9"/>
    <w:rsid w:val="006B4CFE"/>
    <w:rsid w:val="006D7F1E"/>
    <w:rsid w:val="007A0658"/>
    <w:rsid w:val="00976818"/>
    <w:rsid w:val="00B55A77"/>
    <w:rsid w:val="00CD0881"/>
    <w:rsid w:val="00EE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7681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768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76818"/>
  </w:style>
  <w:style w:type="paragraph" w:styleId="Header">
    <w:name w:val="header"/>
    <w:basedOn w:val="Normal"/>
    <w:link w:val="HeaderChar"/>
    <w:rsid w:val="0097681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768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5F260-27FB-4345-B7AE-C70E697D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Sree</cp:lastModifiedBy>
  <cp:revision>6</cp:revision>
  <dcterms:created xsi:type="dcterms:W3CDTF">2014-04-18T05:33:00Z</dcterms:created>
  <dcterms:modified xsi:type="dcterms:W3CDTF">2014-04-19T05:48:00Z</dcterms:modified>
</cp:coreProperties>
</file>